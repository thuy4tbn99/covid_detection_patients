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2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bệnh nhân số 0000 tại thành phố Hồ Chí Minh như sau: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 1:</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w:t>
      </w: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phút, ngày 18/06/2021.</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LÂM CHÍ QUANG</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SN: 19</w:t>
      </w:r>
      <w:r w:rsidDel="00000000" w:rsidR="00000000" w:rsidRPr="00000000">
        <w:rPr>
          <w:rFonts w:ascii="Times New Roman" w:cs="Times New Roman" w:eastAsia="Times New Roman" w:hAnsi="Times New Roman"/>
          <w:sz w:val="26"/>
          <w:szCs w:val="26"/>
          <w:rtl w:val="0"/>
        </w:rPr>
        <w:t xml:space="preserve">69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ff9900" w:val="clear"/>
          <w:vertAlign w:val="baseline"/>
          <w:rtl w:val="0"/>
        </w:rPr>
        <w:t xml:space="preserve">CMND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022631617</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39/18/6 Đông Hưng Thuận, Phường Đông Hưng Thuận, Q12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chạy xe công nghệ, đã nghỉ làm từ hơn 1 tháng vì bệnh thoát vị đĩa đệm.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w:t>
      </w:r>
      <w:r w:rsidDel="00000000" w:rsidR="00000000" w:rsidRPr="00000000">
        <w:rPr>
          <w:rFonts w:ascii="Times New Roman" w:cs="Times New Roman" w:eastAsia="Times New Roman" w:hAnsi="Times New Roman"/>
          <w:sz w:val="26"/>
          <w:szCs w:val="26"/>
          <w:rtl w:val="0"/>
        </w:rPr>
        <w:t xml:space="preserve">ông</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0987550831 (VỢ BN)</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diện </w:t>
      </w:r>
      <w:r w:rsidDel="00000000" w:rsidR="00000000" w:rsidRPr="00000000">
        <w:rPr>
          <w:rFonts w:ascii="Times New Roman" w:cs="Times New Roman" w:eastAsia="Times New Roman" w:hAnsi="Times New Roman"/>
          <w:sz w:val="26"/>
          <w:szCs w:val="26"/>
          <w:rtl w:val="0"/>
        </w:rPr>
        <w:t xml:space="preserve">sàng lọc test nhanh dương tính tại BV Chợ Rẫy,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kết quả XN PCR dương tính với SARS-CoV-2 ng</w:t>
      </w:r>
      <w:r w:rsidDel="00000000" w:rsidR="00000000" w:rsidRPr="00000000">
        <w:rPr>
          <w:rFonts w:ascii="Times New Roman" w:cs="Times New Roman" w:eastAsia="Times New Roman" w:hAnsi="Times New Roman"/>
          <w:sz w:val="26"/>
          <w:szCs w:val="26"/>
          <w:rtl w:val="0"/>
        </w:rPr>
        <w:t xml:space="preserve">ày 18/6/2021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Triệu chứng: sốt, ho, mệt mỏi ngày 15/6/2021.</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6"/>
          <w:szCs w:val="26"/>
          <w:rtl w:val="0"/>
        </w:rPr>
        <w:t xml:space="preserve">Thông tin ca bệnh 2:</w:t>
      </w:r>
    </w:p>
    <w:p w:rsidR="00000000" w:rsidDel="00000000" w:rsidP="00000000" w:rsidRDefault="00000000" w:rsidRPr="00000000" w14:paraId="0000001B">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9 giờ 17 phút, ngày 18/06/2021.</w:t>
      </w:r>
    </w:p>
    <w:p w:rsidR="00000000" w:rsidDel="00000000" w:rsidP="00000000" w:rsidRDefault="00000000" w:rsidRPr="00000000" w14:paraId="0000001C">
      <w:pPr>
        <w:numPr>
          <w:ilvl w:val="0"/>
          <w:numId w:val="1"/>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THU HÀ </w:t>
      </w:r>
      <w:r w:rsidDel="00000000" w:rsidR="00000000" w:rsidRPr="00000000">
        <w:rPr>
          <w:rFonts w:ascii="Times New Roman" w:cs="Times New Roman" w:eastAsia="Times New Roman" w:hAnsi="Times New Roman"/>
          <w:sz w:val="26"/>
          <w:szCs w:val="26"/>
          <w:rtl w:val="0"/>
        </w:rPr>
        <w:t xml:space="preserve">(BN0000), nữ, SN: 1981. </w:t>
      </w:r>
      <w:r w:rsidDel="00000000" w:rsidR="00000000" w:rsidRPr="00000000">
        <w:rPr>
          <w:rFonts w:ascii="Times New Roman" w:cs="Times New Roman" w:eastAsia="Times New Roman" w:hAnsi="Times New Roman"/>
          <w:sz w:val="26"/>
          <w:szCs w:val="26"/>
          <w:shd w:fill="ff9900" w:val="clear"/>
          <w:rtl w:val="0"/>
        </w:rPr>
        <w:t xml:space="preserve">CMND</w:t>
      </w:r>
      <w:r w:rsidDel="00000000" w:rsidR="00000000" w:rsidRPr="00000000">
        <w:rPr>
          <w:rFonts w:ascii="Times New Roman" w:cs="Times New Roman" w:eastAsia="Times New Roman" w:hAnsi="Times New Roman"/>
          <w:sz w:val="26"/>
          <w:szCs w:val="26"/>
          <w:rtl w:val="0"/>
        </w:rPr>
        <w:t xml:space="preserve">: 023337150</w:t>
      </w:r>
      <w:r w:rsidDel="00000000" w:rsidR="00000000" w:rsidRPr="00000000">
        <w:rPr>
          <w:rtl w:val="0"/>
        </w:rPr>
      </w:r>
    </w:p>
    <w:p w:rsidR="00000000" w:rsidDel="00000000" w:rsidP="00000000" w:rsidRDefault="00000000" w:rsidRPr="00000000" w14:paraId="0000001D">
      <w:pPr>
        <w:numPr>
          <w:ilvl w:val="0"/>
          <w:numId w:val="10"/>
        </w:numPr>
        <w:spacing w:after="0" w:lineRule="auto"/>
        <w:ind w:firstLine="360"/>
        <w:rPr>
          <w:sz w:val="26"/>
          <w:szCs w:val="26"/>
        </w:rPr>
      </w:pPr>
      <w:r w:rsidDel="00000000" w:rsidR="00000000" w:rsidRPr="00000000">
        <w:rPr>
          <w:rFonts w:ascii="Times New Roman" w:cs="Times New Roman" w:eastAsia="Times New Roman" w:hAnsi="Times New Roman"/>
          <w:sz w:val="26"/>
          <w:szCs w:val="26"/>
          <w:rtl w:val="0"/>
        </w:rPr>
        <w:t xml:space="preserve">Địa chỉ nơi ở: 39/18/6 Đông Hưng Thuận, Phường Đông Hưng Thuận, Q12.</w:t>
      </w:r>
    </w:p>
    <w:p w:rsidR="00000000" w:rsidDel="00000000" w:rsidP="00000000" w:rsidRDefault="00000000" w:rsidRPr="00000000" w14:paraId="0000001E">
      <w:pPr>
        <w:numPr>
          <w:ilvl w:val="0"/>
          <w:numId w:val="10"/>
        </w:numPr>
        <w:spacing w:after="0" w:lineRule="auto"/>
        <w:ind w:firstLine="360"/>
        <w:rPr>
          <w:sz w:val="26"/>
          <w:szCs w:val="26"/>
        </w:rPr>
      </w:pPr>
      <w:r w:rsidDel="00000000" w:rsidR="00000000" w:rsidRPr="00000000">
        <w:rPr>
          <w:rFonts w:ascii="Times New Roman" w:cs="Times New Roman" w:eastAsia="Times New Roman" w:hAnsi="Times New Roman"/>
          <w:sz w:val="26"/>
          <w:szCs w:val="26"/>
          <w:rtl w:val="0"/>
        </w:rPr>
        <w:t xml:space="preserve">Nghề nghiệp: công nhân in ấn bao bì tại công ty Thanh Hồng Phúc địa chỉ 142/3D Tân Hiệp 18, xã Tân Thới Nhì, Hóc Môn.</w:t>
      </w:r>
    </w:p>
    <w:p w:rsidR="00000000" w:rsidDel="00000000" w:rsidP="00000000" w:rsidRDefault="00000000" w:rsidRPr="00000000" w14:paraId="0000001F">
      <w:pPr>
        <w:numPr>
          <w:ilvl w:val="0"/>
          <w:numId w:val="10"/>
        </w:numPr>
        <w:spacing w:after="0" w:lineRule="auto"/>
        <w:ind w:firstLine="360"/>
        <w:rPr>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20">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sz w:val="26"/>
          <w:szCs w:val="26"/>
          <w:rtl w:val="0"/>
        </w:rPr>
        <w:t xml:space="preserve">0987550831</w:t>
      </w:r>
    </w:p>
    <w:p w:rsidR="00000000" w:rsidDel="00000000" w:rsidP="00000000" w:rsidRDefault="00000000" w:rsidRPr="00000000" w14:paraId="00000021">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w:t>
      </w:r>
      <w:r w:rsidDel="00000000" w:rsidR="00000000" w:rsidRPr="00000000">
        <w:rPr>
          <w:rFonts w:ascii="Times New Roman" w:cs="Times New Roman" w:eastAsia="Times New Roman" w:hAnsi="Times New Roman"/>
          <w:sz w:val="26"/>
          <w:szCs w:val="26"/>
          <w:highlight w:val="yellow"/>
          <w:rtl w:val="0"/>
        </w:rPr>
        <w:t xml:space="preserve">1 </w:t>
      </w:r>
      <w:r w:rsidDel="00000000" w:rsidR="00000000" w:rsidRPr="00000000">
        <w:rPr>
          <w:rFonts w:ascii="Times New Roman" w:cs="Times New Roman" w:eastAsia="Times New Roman" w:hAnsi="Times New Roman"/>
          <w:sz w:val="26"/>
          <w:szCs w:val="26"/>
          <w:rtl w:val="0"/>
        </w:rPr>
        <w:t xml:space="preserve">theo diện sàng lọc test nhanh dương tính tại BV Chợ Rẫy, có kết quả XN PCR dương tính với SARS-CoV-2 ngày 18/6/2021.</w:t>
      </w:r>
    </w:p>
    <w:p w:rsidR="00000000" w:rsidDel="00000000" w:rsidP="00000000" w:rsidRDefault="00000000" w:rsidRPr="00000000" w14:paraId="00000022">
      <w:pPr>
        <w:numPr>
          <w:ilvl w:val="0"/>
          <w:numId w:val="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Triệu chứng: hiện tại BN không triệu chứng.</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w:t>
      </w:r>
      <w:r w:rsidDel="00000000" w:rsidR="00000000" w:rsidRPr="00000000">
        <w:rPr>
          <w:rFonts w:ascii="Times New Roman" w:cs="Times New Roman" w:eastAsia="Times New Roman" w:hAnsi="Times New Roman"/>
          <w:b w:val="1"/>
          <w:sz w:val="26"/>
          <w:szCs w:val="26"/>
          <w:rtl w:val="0"/>
        </w:rPr>
        <w:t xml:space="preserve">LÂM CHÍ QUANG</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(theo lời khai của BN)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người: </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sz w:val="26"/>
          <w:szCs w:val="26"/>
          <w:rtl w:val="0"/>
        </w:rPr>
        <w:t xml:space="preserve">ợ: Nguyễn Thị Thu Hà (1981)</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Lâm Tâm Như (2008)</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1591"/>
        </w:tabs>
        <w:spacing w:after="0" w:before="0" w:line="259" w:lineRule="auto"/>
        <w:ind w:left="720" w:right="-181"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chạy xe ôm công nghệ và phụ chị bán đồ ăn tại quận 2, quán đã nghỉ bán từ hơn 1 tháng nay, BN cũng không chạy xe công nghệ từ đó vì bệnh thoát vị đĩa đệm. BN bị chấn thương nên hạn chế đi lại, chỉ ở tại phòng, không ra ngoài, không tiếp xúc với hàng xóm trong khu trọ.</w:t>
      </w:r>
      <w:r w:rsidDel="00000000" w:rsidR="00000000" w:rsidRPr="00000000">
        <w:rPr>
          <w:rtl w:val="0"/>
        </w:rPr>
      </w:r>
    </w:p>
    <w:p w:rsidR="00000000" w:rsidDel="00000000" w:rsidP="00000000" w:rsidRDefault="00000000" w:rsidRPr="00000000" w14:paraId="00000028">
      <w:pPr>
        <w:numPr>
          <w:ilvl w:val="0"/>
          <w:numId w:val="1"/>
        </w:numPr>
        <w:tabs>
          <w:tab w:val="left" w:pos="709"/>
          <w:tab w:val="left" w:pos="1591"/>
        </w:tabs>
        <w:spacing w:after="0" w:lineRule="auto"/>
        <w:ind w:left="720" w:right="-181" w:hanging="360"/>
        <w:jc w:val="both"/>
        <w:rPr>
          <w:sz w:val="26"/>
          <w:szCs w:val="26"/>
        </w:rPr>
      </w:pPr>
      <w:r w:rsidDel="00000000" w:rsidR="00000000" w:rsidRPr="00000000">
        <w:rPr>
          <w:rFonts w:ascii="Times New Roman" w:cs="Times New Roman" w:eastAsia="Times New Roman" w:hAnsi="Times New Roman"/>
          <w:sz w:val="26"/>
          <w:szCs w:val="26"/>
          <w:rtl w:val="0"/>
        </w:rPr>
        <w:t xml:space="preserve">Nhà mẹ ruột BN tại địa chỉ 656/3 Hồng Bàng, p.16, quận 11. BN không về địa chỉ trên từ hơn 2 tháng.</w:t>
      </w:r>
    </w:p>
    <w:p w:rsidR="00000000" w:rsidDel="00000000" w:rsidP="00000000" w:rsidRDefault="00000000" w:rsidRPr="00000000" w14:paraId="00000029">
      <w:pPr>
        <w:numPr>
          <w:ilvl w:val="0"/>
          <w:numId w:val="1"/>
        </w:numPr>
        <w:tabs>
          <w:tab w:val="left" w:pos="709"/>
          <w:tab w:val="left" w:pos="1591"/>
        </w:tabs>
        <w:spacing w:after="0" w:lineRule="auto"/>
        <w:ind w:left="720" w:right="-181" w:hanging="360"/>
        <w:jc w:val="both"/>
        <w:rPr>
          <w:sz w:val="26"/>
          <w:szCs w:val="26"/>
        </w:rPr>
      </w:pPr>
      <w:r w:rsidDel="00000000" w:rsidR="00000000" w:rsidRPr="00000000">
        <w:rPr>
          <w:rFonts w:ascii="Times New Roman" w:cs="Times New Roman" w:eastAsia="Times New Roman" w:hAnsi="Times New Roman"/>
          <w:sz w:val="26"/>
          <w:szCs w:val="26"/>
          <w:rtl w:val="0"/>
        </w:rPr>
        <w:t xml:space="preserve">Từ ngày 13/5/2021 - 20/5/2021: BN bị thoát vị đĩa đệm nên đi khám bệnh và nằm điều trị ở Viện Y dược học dân tộc (273 Nguyễn Văn Trỗi, Phường 10, Quận Phú Nhuận). BN nằm ở phòng 30, lầu 3, Khoa Châm cứu dưỡng sinh, BN nằm cùng phòng điều trị cùng 3 người khác. Thời gian này, vợ BN nghỉ làm ở công ty để vào viện chăm sóc cho BN.</w:t>
      </w:r>
    </w:p>
    <w:p w:rsidR="00000000" w:rsidDel="00000000" w:rsidP="00000000" w:rsidRDefault="00000000" w:rsidRPr="00000000" w14:paraId="0000002A">
      <w:pPr>
        <w:numPr>
          <w:ilvl w:val="0"/>
          <w:numId w:val="1"/>
        </w:numPr>
        <w:tabs>
          <w:tab w:val="left" w:pos="709"/>
          <w:tab w:val="left" w:pos="1591"/>
        </w:tabs>
        <w:spacing w:after="0" w:lineRule="auto"/>
        <w:ind w:left="720" w:right="-181"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20/5/2021: BN có làm xét nghiệm máu 2 lần, nhưng chỉ số bạch cầu thay đổi thất thường nên Viện Y dược học dân tộc hướng dẫn qua Chợ Rẫy theo dõi. BN được xuất viện, sau đò cùng vợ và chị ruột Lâm Thị Trân (1965, đã được cách ly và xét nghiệm) sử dụng dịch vụ xe cấp cứu, đi từ Viện Y dược dân tộc qua Bệnh viện Chợ Rẫy điều trị.</w:t>
      </w:r>
    </w:p>
    <w:p w:rsidR="00000000" w:rsidDel="00000000" w:rsidP="00000000" w:rsidRDefault="00000000" w:rsidRPr="00000000" w14:paraId="0000002B">
      <w:pPr>
        <w:tabs>
          <w:tab w:val="left" w:pos="709"/>
          <w:tab w:val="left" w:pos="1591"/>
        </w:tabs>
        <w:spacing w:after="0" w:lineRule="auto"/>
        <w:ind w:left="720" w:right="-181"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Tại đây, BN được làm lại xét nghiệm máu để theo dõi chỉ số bạch cầu. Sau đó, khoảng 15h00, BN cùng chị ruột đi taxi Mai Linh về nhà (dịch vụ xe taxi trong bệnh viện), vợ BN đi xe ôm về Viện Y dược học Dân tộc để lấy xe và về nhà.</w:t>
      </w:r>
    </w:p>
    <w:p w:rsidR="00000000" w:rsidDel="00000000" w:rsidP="00000000" w:rsidRDefault="00000000" w:rsidRPr="00000000" w14:paraId="0000002C">
      <w:pPr>
        <w:numPr>
          <w:ilvl w:val="0"/>
          <w:numId w:val="11"/>
        </w:numPr>
        <w:tabs>
          <w:tab w:val="left" w:pos="709"/>
          <w:tab w:val="left" w:pos="1591"/>
        </w:tabs>
        <w:spacing w:after="0" w:lineRule="auto"/>
        <w:ind w:left="708.6614173228347"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22/5/2021: BN cùng vợ đi xe máy đến Bệnh viện Chợ Rẫy lấy kết quả xét nghiệm máu và mua thuốc thoát vị đĩa đệm. Sau đó, cả hai về nhà và không đi đâu.</w:t>
      </w:r>
    </w:p>
    <w:p w:rsidR="00000000" w:rsidDel="00000000" w:rsidP="00000000" w:rsidRDefault="00000000" w:rsidRPr="00000000" w14:paraId="0000002D">
      <w:pPr>
        <w:numPr>
          <w:ilvl w:val="0"/>
          <w:numId w:val="11"/>
        </w:numPr>
        <w:tabs>
          <w:tab w:val="left" w:pos="709"/>
          <w:tab w:val="left" w:pos="1591"/>
        </w:tabs>
        <w:spacing w:after="0" w:lineRule="auto"/>
        <w:ind w:left="708.6614173228347"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23/5 – 15/6/2021: Do bệnh thoát vị đĩa đệm, nên BN chỉ ở nhà và không đi đâu.</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1591"/>
        </w:tabs>
        <w:spacing w:after="0" w:before="0" w:line="259" w:lineRule="auto"/>
        <w:ind w:left="720" w:right="-181"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12/6/2021: </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9"/>
          <w:tab w:val="left" w:pos="1591"/>
        </w:tabs>
        <w:spacing w:after="0" w:before="0" w:line="259" w:lineRule="auto"/>
        <w:ind w:left="144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triệu chứng mệt mỏi tăng cao, vợ phải xin nghỉ ở nhà chăm sóc.</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09"/>
          <w:tab w:val="left" w:pos="1591"/>
        </w:tabs>
        <w:spacing w:after="0" w:before="0" w:line="259" w:lineRule="auto"/>
        <w:ind w:left="144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3 người anh chị đến thăm: Lâm Thị Chân (1965), Lâm Chí Hùng (1965), </w:t>
      </w:r>
      <w:sdt>
        <w:sdtPr>
          <w:tag w:val="goog_rdk_0"/>
        </w:sdtPr>
        <w:sdtContent>
          <w:ins w:author="HCDC nCoV-2019" w:id="0" w:date="2021-06-19T02:49:30Z">
            <w:r w:rsidDel="00000000" w:rsidR="00000000" w:rsidRPr="00000000">
              <w:rPr>
                <w:rFonts w:ascii="Times New Roman" w:cs="Times New Roman" w:eastAsia="Times New Roman" w:hAnsi="Times New Roman"/>
                <w:sz w:val="26"/>
                <w:szCs w:val="26"/>
                <w:rtl w:val="0"/>
              </w:rPr>
              <w:t xml:space="preserve">cho chị hỏi mấy người này ở đâu? vì ko thấy có địa chỉ? </w:t>
            </w:r>
          </w:ins>
        </w:sdtContent>
      </w:sdt>
      <w:r w:rsidDel="00000000" w:rsidR="00000000" w:rsidRPr="00000000">
        <w:rPr>
          <w:rFonts w:ascii="Times New Roman" w:cs="Times New Roman" w:eastAsia="Times New Roman" w:hAnsi="Times New Roman"/>
          <w:sz w:val="26"/>
          <w:szCs w:val="26"/>
          <w:rtl w:val="0"/>
        </w:rPr>
        <w:t xml:space="preserve">Lâm Chí Tường. Nói chuyện với nhau ở khoảng cách gần và không có đeo khẩu trang.</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1591"/>
        </w:tabs>
        <w:spacing w:after="0" w:before="0" w:line="259" w:lineRule="auto"/>
        <w:ind w:left="72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16/6/2021: khoảng 6h10, BN cảm thấy không hợp thuốc và bệnh không cải thiện nên cùng vợ đi taxi đến Bệnh viện Chợ Rẫy để đổi thuốc lại. Cả hai đi xe taxi của hãng Vinasun của tài xế Nguyễn Ngọc Quân (sđt: 0772717856), ngụ tại 110/4A, ấp Tây Lân, xã Bà Điểm, Hóc Môn; tài xế taxi hiện đã được lấy mẫu xét nghiệm và tạm thời cách ly tại nhà.</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1591"/>
        </w:tabs>
        <w:spacing w:after="0" w:before="0" w:line="259" w:lineRule="auto"/>
        <w:ind w:left="720" w:right="-181"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17/6/2021, BN cảm thấy mệt nhiều nên được vợ và chị Trân đưa đến bệnh viện Chợ Rẫy. Cả ba đi xe taxi của hãng Vinasun do tài xế Lê Văn Bằng lái (sđt: 0966627877), ngụ tại 39/5 ấp 2, Xã Xuân Thới Sơn, Hóc Môn; tài xế hiện đã được lấy mẫu xét nghiệm và tạm thời cách ly tại nhà.</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709"/>
          <w:tab w:val="left" w:pos="1591"/>
        </w:tabs>
        <w:spacing w:after="0" w:afterAutospacing="0" w:before="0" w:line="259" w:lineRule="auto"/>
        <w:ind w:left="1440" w:right="-181"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 nghi ngờ mắc covid nên bệnh viện Chợ Rẫy hướng dẫn BN và vợ làm xét nghiệm sàng lọc với SARS-CoV-2. Cả hai cách ly tạm thời tại bệnh viện để chờ kết quả xét nghiệm.</w:t>
      </w:r>
    </w:p>
    <w:p w:rsidR="00000000" w:rsidDel="00000000" w:rsidP="00000000" w:rsidRDefault="00000000" w:rsidRPr="00000000" w14:paraId="00000034">
      <w:pPr>
        <w:numPr>
          <w:ilvl w:val="0"/>
          <w:numId w:val="12"/>
        </w:numPr>
        <w:tabs>
          <w:tab w:val="left" w:pos="709"/>
          <w:tab w:val="left" w:pos="1591"/>
        </w:tabs>
        <w:spacing w:after="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18/6/2021: BN có kết quả dương tính với SARS-CoV-2. BN tiếp tục điều trị ở bệnh viện Chợ Rẫy.</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09"/>
          <w:tab w:val="left" w:pos="1591"/>
        </w:tabs>
        <w:spacing w:after="0" w:before="0" w:line="259" w:lineRule="auto"/>
        <w:ind w:left="720" w:right="-181"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nền: Thoát vị đĩa đệm</w:t>
      </w:r>
    </w:p>
    <w:p w:rsidR="00000000" w:rsidDel="00000000" w:rsidP="00000000" w:rsidRDefault="00000000" w:rsidRPr="00000000" w14:paraId="00000036">
      <w:pPr>
        <w:numPr>
          <w:ilvl w:val="0"/>
          <w:numId w:val="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NGUYỄN THỊ THU HÀ (theo lời khai của BN)</w:t>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là công nhân in ấn bao bì tại công ty TNHH Thanh Hồng Phúc, địa chỉ: 142/3D Tân Hiệp 18, xã Tân Thới Nhì, Hóc Môn. Mỗi ngày BN đi làm từ 7 giờ sáng đến 16 giờ 30, BN tự đi xe máy riêng, mang cơm đến công ty để ăn trưa. Lịch làm việc BN hàng tuần từ thứ 2 đến thứ 7, được nghỉ ngày Chủ nhật.</w:t>
      </w:r>
    </w:p>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Lúc 17h BN thường đi chợ Cây Sộp, địa chỉ: đường ĐHT45, Đông Hưng Thuận, Quận 12. Thường dậy sớm nấu cơm để mang theo đi làm và để chồng ở nhà tự ăn. Sáng BN thường mua thức ăn trên đường Nguyễn Văn Quá lúc 6h30 sáng ở các xe đẩy bán bún xào đối diện trường THCS Hà Huy Tập, địa chỉ: 73 Nguyễn Văn Quá, Đông Hưng Thuận, Quận 12 (người bán là nam khoảng hơn 40 tuổi).</w:t>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30/5/2021: Có chủ nhà trọ là chú Hùng (khoảng 50 tuổi) qua phòng nói chuyện thăm hỏi và thu tiền nhà, có tiếp xúc với 2 vợ chồng.</w:t>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01/6 - 11/6/2021: BN đi làm, chiều về nhà chăm chồng và không đi đâu. </w:t>
      </w:r>
    </w:p>
    <w:p w:rsidR="00000000" w:rsidDel="00000000" w:rsidP="00000000" w:rsidRDefault="00000000" w:rsidRPr="00000000" w14:paraId="0000003B">
      <w:pPr>
        <w:numPr>
          <w:ilvl w:val="0"/>
          <w:numId w:val="9"/>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12/6/2021: BN nghỉ làm, không đến công ty để ở nhà chăm sóc chồng. Tiếp xúc gần và không đeo khẩu trang với 3 anh chị của chồng: Lâm Thị Trân, Lâm Chí Huy, Lâm Chí Tường.</w:t>
      </w:r>
    </w:p>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13/6-17/6/2021: BN xin nghỉ ở nhà chăm sóc chồng, có đi chợ cây Sộp gần nhà để mua đồ nấu cơm.</w:t>
      </w:r>
    </w:p>
    <w:p w:rsidR="00000000" w:rsidDel="00000000" w:rsidP="00000000" w:rsidRDefault="00000000" w:rsidRPr="00000000" w14:paraId="0000003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13/6/2021, khoảng 12h: BN có chở con đến nhà mẹ ruột Lê Thị Thanh, địa chỉ: 35/1C Ấp 1 Xuân Thới Thượng Hóc Môn, để gửi con chơi ở nhà ngoại vài ngày. Tại đây BN có tiếp xúc gần với các anh chị: Nguyễn Văn Tùng, Nguyễn Thị Vân, Nguyễn Thị Cẩm, Nguyễn Thị Thu Thủy, Triệu Quang Bảo. </w:t>
      </w:r>
    </w:p>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16/6/2021, khoảng 6h13: BN cùng chồng đi taxi đến bệnh viện Chợ Rẫy để đổi thuốc. Tài xế của hảng taxi Vinasun hiện đã được xét nghiệm và cách ly. Chiều BN có về nhà mẹ để đón con.</w:t>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afterAutospacing="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17/6/2021: BN cùng chị chồng đưa chồng đến nhập viện Chợ Rẫy do chồng BN thấy mệt mỏi.</w:t>
      </w:r>
    </w:p>
    <w:p w:rsidR="00000000" w:rsidDel="00000000" w:rsidP="00000000" w:rsidRDefault="00000000" w:rsidRPr="00000000" w14:paraId="00000040">
      <w:pPr>
        <w:numPr>
          <w:ilvl w:val="0"/>
          <w:numId w:val="13"/>
        </w:numPr>
        <w:shd w:fill="ffffff" w:val="clear"/>
        <w:spacing w:after="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nghị ngờ mắc covid nên bệnh viện Chợ Rẫy hướng dẫn cả hai làm xét nghiệm sàng lọc với SARS-CoV-2. Cả hai cách ly tạm thời tại bệnh viện để chờ kết quả xét nghiệm.</w:t>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18/6/2021: BN có kết quả dương tính với SARS-CoV-2. BN tiếp tục cách ly và điều trị ở bệnh viện Chợ Rẫy cùng chồng. </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43">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4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4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LHV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8b)</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semiHidden w:val="1"/>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Viw0+N3UCjn8k5A8xCBrjOVE0Q==">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